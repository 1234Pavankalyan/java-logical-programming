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DB12" w14:textId="77777777" w:rsidR="006F498B" w:rsidRPr="006F498B" w:rsidRDefault="006F498B" w:rsidP="006F498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ar-SA"/>
        </w:rPr>
      </w:pPr>
      <w:r w:rsidRPr="006F498B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ar-SA"/>
        </w:rPr>
        <w:t>Java HashSet</w:t>
      </w:r>
    </w:p>
    <w:p w14:paraId="31AD251F" w14:textId="77777777" w:rsidR="006F498B" w:rsidRPr="006F498B" w:rsidRDefault="006F498B" w:rsidP="006F4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F498B">
        <w:rPr>
          <w:rFonts w:ascii="Times New Roman" w:eastAsia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419C34FC" wp14:editId="20A98103">
            <wp:extent cx="1530350" cy="3454400"/>
            <wp:effectExtent l="0" t="0" r="0" b="0"/>
            <wp:docPr id="1" name="Picture 1" descr="Java HashSe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HashSet class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D919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Java HashSet class is used to create a collection that uses a hash table for storage. It inherits the AbstractSet class and implements Set interface.</w:t>
      </w:r>
    </w:p>
    <w:p w14:paraId="76166ED1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The important points about Java HashSet class are:</w:t>
      </w:r>
    </w:p>
    <w:p w14:paraId="55A646DA" w14:textId="77777777" w:rsidR="006F498B" w:rsidRPr="006F498B" w:rsidRDefault="006F498B" w:rsidP="006F498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HashSet stores the elements by using a mechanism called </w:t>
      </w:r>
      <w:r w:rsidRPr="006F498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ar-SA"/>
        </w:rPr>
        <w:t>hashing.</w:t>
      </w:r>
    </w:p>
    <w:p w14:paraId="66F90E02" w14:textId="77777777" w:rsidR="006F498B" w:rsidRPr="006F498B" w:rsidRDefault="006F498B" w:rsidP="006F498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HashSet contains unique elements only.</w:t>
      </w:r>
    </w:p>
    <w:p w14:paraId="7B9B4361" w14:textId="77777777" w:rsidR="006F498B" w:rsidRPr="006F498B" w:rsidRDefault="006F498B" w:rsidP="006F498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HashSet allows null value.</w:t>
      </w:r>
    </w:p>
    <w:p w14:paraId="6B2D14C1" w14:textId="77777777" w:rsidR="006F498B" w:rsidRPr="006F498B" w:rsidRDefault="006F498B" w:rsidP="006F498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HashSet is the best approach for search operations.</w:t>
      </w:r>
    </w:p>
    <w:p w14:paraId="3B82108C" w14:textId="77777777" w:rsidR="006F498B" w:rsidRPr="006F498B" w:rsidRDefault="006F498B" w:rsidP="006F498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The initial default capacity of HashSet is 16, and the load factor is 0.75.</w:t>
      </w:r>
    </w:p>
    <w:p w14:paraId="07C19C03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6F498B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Difference between List and Set</w:t>
      </w:r>
    </w:p>
    <w:p w14:paraId="298AC7B4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A list can contain duplicate elements whereas Set contains unique elements only.</w:t>
      </w:r>
    </w:p>
    <w:p w14:paraId="4C1C0919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6F498B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Hierarchy of HashSet class</w:t>
      </w:r>
    </w:p>
    <w:p w14:paraId="6A95F393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The HashSet class extends AbstractSet class which implements Set interface. The Set interface inherits Collection and Iterable interfaces in hierarchical order.</w:t>
      </w:r>
    </w:p>
    <w:p w14:paraId="15AE3309" w14:textId="77777777" w:rsidR="006F498B" w:rsidRPr="006F498B" w:rsidRDefault="006F498B" w:rsidP="006F498B">
      <w:pPr>
        <w:shd w:val="clear" w:color="auto" w:fill="000000"/>
        <w:spacing w:after="150" w:line="240" w:lineRule="auto"/>
        <w:jc w:val="center"/>
        <w:textAlignment w:val="top"/>
        <w:rPr>
          <w:rFonts w:ascii="Arial" w:eastAsia="Times New Roman" w:hAnsi="Arial" w:cs="Arial"/>
          <w:color w:val="FFFFFF"/>
          <w:sz w:val="21"/>
          <w:szCs w:val="21"/>
          <w:lang w:val="en" w:eastAsia="en-IN" w:bidi="ar-SA"/>
        </w:rPr>
      </w:pPr>
      <w:r w:rsidRPr="006F498B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val="en" w:eastAsia="en-IN" w:bidi="ar-SA"/>
        </w:rPr>
        <w:t>Play Video</w:t>
      </w:r>
    </w:p>
    <w:p w14:paraId="56E89192" w14:textId="77777777" w:rsidR="006F498B" w:rsidRPr="006F498B" w:rsidRDefault="006F498B" w:rsidP="006F498B">
      <w:pPr>
        <w:spacing w:after="0" w:line="240" w:lineRule="auto"/>
        <w:rPr>
          <w:ins w:id="0" w:author="Unknown"/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 w:bidi="ar-SA"/>
        </w:rPr>
      </w:pPr>
      <w:r w:rsidRPr="006F498B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lastRenderedPageBreak/>
        <w:br/>
      </w:r>
    </w:p>
    <w:p w14:paraId="33257BCF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6F498B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HashSet class declaration</w:t>
      </w:r>
    </w:p>
    <w:p w14:paraId="400B9202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Let's see the declaration for java.util.HashSet class.</w:t>
      </w:r>
    </w:p>
    <w:p w14:paraId="16ED4074" w14:textId="77777777" w:rsidR="006F498B" w:rsidRPr="006F498B" w:rsidRDefault="006F498B" w:rsidP="006F498B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HashSet&lt;E&gt;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extends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AbstractSet&lt;E&gt;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implements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Set&lt;E&gt;, Cloneable, Serializable  </w:t>
      </w:r>
    </w:p>
    <w:p w14:paraId="26CE60EF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6F498B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Constructors of Java HashSet class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3073"/>
        <w:gridCol w:w="6626"/>
      </w:tblGrid>
      <w:tr w:rsidR="006F498B" w:rsidRPr="006F498B" w14:paraId="0ED9CF69" w14:textId="77777777" w:rsidTr="006F498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696C8B" w14:textId="77777777" w:rsidR="006F498B" w:rsidRPr="006F498B" w:rsidRDefault="006F498B" w:rsidP="006F49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</w:pPr>
            <w:r w:rsidRPr="006F4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  <w:t>SN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575E16C" w14:textId="77777777" w:rsidR="006F498B" w:rsidRPr="006F498B" w:rsidRDefault="006F498B" w:rsidP="006F49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</w:pPr>
            <w:r w:rsidRPr="006F4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655A64E" w14:textId="77777777" w:rsidR="006F498B" w:rsidRPr="006F498B" w:rsidRDefault="006F498B" w:rsidP="006F49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</w:pPr>
            <w:r w:rsidRPr="006F4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  <w:t>Description</w:t>
            </w:r>
          </w:p>
        </w:tc>
      </w:tr>
      <w:tr w:rsidR="006F498B" w:rsidRPr="006F498B" w14:paraId="32C57844" w14:textId="77777777" w:rsidTr="006F498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6B726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D1C00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HashSet()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7F4C2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construct a default HashSet.</w:t>
            </w:r>
          </w:p>
        </w:tc>
      </w:tr>
      <w:tr w:rsidR="006F498B" w:rsidRPr="006F498B" w14:paraId="0BA1AA62" w14:textId="77777777" w:rsidTr="006F498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38E9C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2E292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HashSet(int capacity)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AC418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initialize the capacity of the hash set to the given integer value capacity. The capacity grows automatically as elements are added to the HashSet.</w:t>
            </w:r>
          </w:p>
        </w:tc>
      </w:tr>
      <w:tr w:rsidR="006F498B" w:rsidRPr="006F498B" w14:paraId="7CBBBA42" w14:textId="77777777" w:rsidTr="006F498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22706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FFE93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HashSet(int capacity, float loadFactor)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62EBB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initialize the capacity of the hash set to the given integer value capacity and the specified load factor.</w:t>
            </w:r>
          </w:p>
        </w:tc>
      </w:tr>
      <w:tr w:rsidR="006F498B" w:rsidRPr="006F498B" w14:paraId="2B54FE58" w14:textId="77777777" w:rsidTr="006F498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57FC5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383E8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HashSet(Collection&lt;? extends E&gt;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81EDE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initialize the hash set by using the elements of the collection c.</w:t>
            </w:r>
          </w:p>
        </w:tc>
      </w:tr>
    </w:tbl>
    <w:p w14:paraId="76AE4BAF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6F498B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Methods of Java HashSet class</w:t>
      </w:r>
    </w:p>
    <w:p w14:paraId="179A70FD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Various methods of Java HashSet class are as follows: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1996"/>
        <w:gridCol w:w="2020"/>
        <w:gridCol w:w="5683"/>
      </w:tblGrid>
      <w:tr w:rsidR="006F498B" w:rsidRPr="006F498B" w14:paraId="63679255" w14:textId="77777777" w:rsidTr="006F498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ED497E" w14:textId="77777777" w:rsidR="006F498B" w:rsidRPr="006F498B" w:rsidRDefault="006F498B" w:rsidP="006F49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</w:pPr>
            <w:r w:rsidRPr="006F4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  <w:t>SN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29275D" w14:textId="77777777" w:rsidR="006F498B" w:rsidRPr="006F498B" w:rsidRDefault="006F498B" w:rsidP="006F49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</w:pPr>
            <w:r w:rsidRPr="006F4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  <w:t>Modifier &amp;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D7E449" w14:textId="77777777" w:rsidR="006F498B" w:rsidRPr="006F498B" w:rsidRDefault="006F498B" w:rsidP="006F49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</w:pPr>
            <w:r w:rsidRPr="006F4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25DCBFE" w14:textId="77777777" w:rsidR="006F498B" w:rsidRPr="006F498B" w:rsidRDefault="006F498B" w:rsidP="006F49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</w:pPr>
            <w:r w:rsidRPr="006F4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  <w:t>Description</w:t>
            </w:r>
          </w:p>
        </w:tc>
      </w:tr>
      <w:tr w:rsidR="006F498B" w:rsidRPr="006F498B" w14:paraId="4E4F8B8B" w14:textId="77777777" w:rsidTr="006F498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5B687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815E3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C6BD3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hyperlink r:id="rId6" w:history="1">
              <w:r w:rsidRPr="006F498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 w:bidi="ar-SA"/>
                </w:rPr>
                <w:t>add(E e)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146A2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add the specified element to this set if it is not already present.</w:t>
            </w:r>
          </w:p>
        </w:tc>
      </w:tr>
      <w:tr w:rsidR="006F498B" w:rsidRPr="006F498B" w14:paraId="565410CC" w14:textId="77777777" w:rsidTr="006F498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93367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5E370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3248A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hyperlink r:id="rId7" w:history="1">
              <w:r w:rsidRPr="006F498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 w:bidi="ar-SA"/>
                </w:rPr>
                <w:t>clear()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DAEB4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remove all of the elements from the set.</w:t>
            </w:r>
          </w:p>
        </w:tc>
      </w:tr>
      <w:tr w:rsidR="006F498B" w:rsidRPr="006F498B" w14:paraId="2DEF0DF6" w14:textId="77777777" w:rsidTr="006F498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5410A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D2228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42661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hyperlink r:id="rId8" w:history="1">
              <w:r w:rsidRPr="006F498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 w:bidi="ar-SA"/>
                </w:rPr>
                <w:t>clone()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14CE0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return a shallow copy of this HashSet instance: the elements themselves are not cloned.</w:t>
            </w:r>
          </w:p>
        </w:tc>
      </w:tr>
      <w:tr w:rsidR="006F498B" w:rsidRPr="006F498B" w14:paraId="3F478C81" w14:textId="77777777" w:rsidTr="006F498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74F03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F0C38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489ED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hyperlink r:id="rId9" w:history="1">
              <w:r w:rsidRPr="006F498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 w:bidi="ar-SA"/>
                </w:rPr>
                <w:t>contains(Object o)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C0ACF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return true if this set contains the specified element.</w:t>
            </w:r>
          </w:p>
        </w:tc>
      </w:tr>
      <w:tr w:rsidR="006F498B" w:rsidRPr="006F498B" w14:paraId="793BBFF2" w14:textId="77777777" w:rsidTr="006F498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5FA85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lastRenderedPageBreak/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88900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C7FD2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hyperlink r:id="rId10" w:history="1">
              <w:r w:rsidRPr="006F498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 w:bidi="ar-SA"/>
                </w:rPr>
                <w:t>isEmpty()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06552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return true if this set contains no elements.</w:t>
            </w:r>
          </w:p>
        </w:tc>
      </w:tr>
      <w:tr w:rsidR="006F498B" w:rsidRPr="006F498B" w14:paraId="68AC8848" w14:textId="77777777" w:rsidTr="006F498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F99DC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6)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E329D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Iterator&lt;E&gt;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87286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hyperlink r:id="rId11" w:history="1">
              <w:r w:rsidRPr="006F498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 w:bidi="ar-SA"/>
                </w:rPr>
                <w:t>iterator()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E4F13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return an iterator over the elements in this set.</w:t>
            </w:r>
          </w:p>
        </w:tc>
      </w:tr>
      <w:tr w:rsidR="006F498B" w:rsidRPr="006F498B" w14:paraId="24FB09A5" w14:textId="77777777" w:rsidTr="006F498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52014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7)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C64A5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E15C9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hyperlink r:id="rId12" w:history="1">
              <w:r w:rsidRPr="006F498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 w:bidi="ar-SA"/>
                </w:rPr>
                <w:t>remove(Object o)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6A5FF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remove the specified element from this set if it is present.</w:t>
            </w:r>
          </w:p>
        </w:tc>
      </w:tr>
      <w:tr w:rsidR="006F498B" w:rsidRPr="006F498B" w14:paraId="3D4867C1" w14:textId="77777777" w:rsidTr="006F498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DC8E5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8)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0DDBF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7B915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hyperlink r:id="rId13" w:history="1">
              <w:r w:rsidRPr="006F498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 w:bidi="ar-SA"/>
                </w:rPr>
                <w:t>size()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44C84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return the number of elements in the set.</w:t>
            </w:r>
          </w:p>
        </w:tc>
      </w:tr>
      <w:tr w:rsidR="006F498B" w:rsidRPr="006F498B" w14:paraId="17EB70EB" w14:textId="77777777" w:rsidTr="006F498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11E13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9)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B72E8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Spliterator&lt;E&gt;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3E402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hyperlink r:id="rId14" w:history="1">
              <w:r w:rsidRPr="006F498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 w:bidi="ar-SA"/>
                </w:rPr>
                <w:t>spliterator()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EDD44" w14:textId="77777777" w:rsidR="006F498B" w:rsidRPr="006F498B" w:rsidRDefault="006F498B" w:rsidP="006F498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6F498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create a late-binding and fail-fast Spliterator over the elements in the set.</w:t>
            </w:r>
          </w:p>
        </w:tc>
      </w:tr>
    </w:tbl>
    <w:p w14:paraId="3E579A79" w14:textId="77777777" w:rsidR="006F498B" w:rsidRPr="006F498B" w:rsidRDefault="006F498B" w:rsidP="006F4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F498B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21C72549">
          <v:rect id="_x0000_i1026" style="width:0;height:.75pt" o:hralign="left" o:hrstd="t" o:hrnoshade="t" o:hr="t" fillcolor="#d4d4d4" stroked="f"/>
        </w:pict>
      </w:r>
    </w:p>
    <w:p w14:paraId="41CDE927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6F498B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Java HashSet Example</w:t>
      </w:r>
    </w:p>
    <w:p w14:paraId="137644CD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Let's see a simple example of HashSet. Notice, the elements iterate in an unordered collection.</w:t>
      </w:r>
    </w:p>
    <w:p w14:paraId="3B3A38D3" w14:textId="77777777" w:rsidR="006F498B" w:rsidRPr="006F498B" w:rsidRDefault="006F498B" w:rsidP="006F498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import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java.util.*;  </w:t>
      </w:r>
    </w:p>
    <w:p w14:paraId="43A2D403" w14:textId="77777777" w:rsidR="006F498B" w:rsidRPr="006F498B" w:rsidRDefault="006F498B" w:rsidP="006F498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HashSet1{  </w:t>
      </w:r>
    </w:p>
    <w:p w14:paraId="58AC5D5E" w14:textId="77777777" w:rsidR="006F498B" w:rsidRPr="006F498B" w:rsidRDefault="006F498B" w:rsidP="006F498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static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void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main(String args[]){  </w:t>
      </w:r>
    </w:p>
    <w:p w14:paraId="6786B6AA" w14:textId="77777777" w:rsidR="006F498B" w:rsidRPr="006F498B" w:rsidRDefault="006F498B" w:rsidP="006F498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  <w:r w:rsidRPr="006F498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//Creating HashSet and adding elements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361A7798" w14:textId="77777777" w:rsidR="006F498B" w:rsidRPr="006F498B" w:rsidRDefault="006F498B" w:rsidP="006F498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HashSet&lt;String&gt; set=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HashSet();  </w:t>
      </w:r>
    </w:p>
    <w:p w14:paraId="306AC1E9" w14:textId="77777777" w:rsidR="006F498B" w:rsidRPr="006F498B" w:rsidRDefault="006F498B" w:rsidP="006F498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set.add(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"One"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0A9DCA42" w14:textId="77777777" w:rsidR="006F498B" w:rsidRPr="006F498B" w:rsidRDefault="006F498B" w:rsidP="006F498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set.add(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"Two"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62650BCF" w14:textId="77777777" w:rsidR="006F498B" w:rsidRPr="006F498B" w:rsidRDefault="006F498B" w:rsidP="006F498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set.add(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"Three"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</w:t>
      </w:r>
    </w:p>
    <w:p w14:paraId="5982E920" w14:textId="77777777" w:rsidR="006F498B" w:rsidRPr="006F498B" w:rsidRDefault="006F498B" w:rsidP="006F498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set.add(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"Four"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0E36642B" w14:textId="77777777" w:rsidR="006F498B" w:rsidRPr="006F498B" w:rsidRDefault="006F498B" w:rsidP="006F498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set.add(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"Five"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57AD7C8B" w14:textId="77777777" w:rsidR="006F498B" w:rsidRPr="006F498B" w:rsidRDefault="006F498B" w:rsidP="006F498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Iterator&lt;String&gt; i=set.iterator();  </w:t>
      </w:r>
    </w:p>
    <w:p w14:paraId="358FBFCE" w14:textId="77777777" w:rsidR="006F498B" w:rsidRPr="006F498B" w:rsidRDefault="006F498B" w:rsidP="006F498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while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(i.hasNext())  </w:t>
      </w:r>
    </w:p>
    <w:p w14:paraId="66BE1D79" w14:textId="77777777" w:rsidR="006F498B" w:rsidRPr="006F498B" w:rsidRDefault="006F498B" w:rsidP="006F498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{  </w:t>
      </w:r>
    </w:p>
    <w:p w14:paraId="267D8A6B" w14:textId="77777777" w:rsidR="006F498B" w:rsidRPr="006F498B" w:rsidRDefault="006F498B" w:rsidP="006F498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System.out.println(i.next());  </w:t>
      </w:r>
    </w:p>
    <w:p w14:paraId="3933EE15" w14:textId="77777777" w:rsidR="006F498B" w:rsidRPr="006F498B" w:rsidRDefault="006F498B" w:rsidP="006F498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}  </w:t>
      </w:r>
    </w:p>
    <w:p w14:paraId="184172D9" w14:textId="77777777" w:rsidR="006F498B" w:rsidRPr="006F498B" w:rsidRDefault="006F498B" w:rsidP="006F498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}  </w:t>
      </w:r>
    </w:p>
    <w:p w14:paraId="21DFB2CB" w14:textId="77777777" w:rsidR="006F498B" w:rsidRPr="006F498B" w:rsidRDefault="006F498B" w:rsidP="006F498B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1DDAE5EC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Five</w:t>
      </w:r>
    </w:p>
    <w:p w14:paraId="71B34FD8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One</w:t>
      </w:r>
    </w:p>
    <w:p w14:paraId="070B0BC1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Four</w:t>
      </w:r>
    </w:p>
    <w:p w14:paraId="4DCEAF5F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lastRenderedPageBreak/>
        <w:t>Two</w:t>
      </w:r>
    </w:p>
    <w:p w14:paraId="0D2ABB90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Three</w:t>
      </w:r>
    </w:p>
    <w:p w14:paraId="3B6A33F1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6F498B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Java HashSet example ignoring duplicate elements</w:t>
      </w:r>
    </w:p>
    <w:p w14:paraId="745779F7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In this example, we see that HashSet doesn't allow duplicate elements.</w:t>
      </w:r>
    </w:p>
    <w:p w14:paraId="5AEEFBA1" w14:textId="77777777" w:rsidR="006F498B" w:rsidRPr="006F498B" w:rsidRDefault="006F498B" w:rsidP="006F498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import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java.util.*;  </w:t>
      </w:r>
    </w:p>
    <w:p w14:paraId="1D3835EB" w14:textId="77777777" w:rsidR="006F498B" w:rsidRPr="006F498B" w:rsidRDefault="006F498B" w:rsidP="006F498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HashSet2{  </w:t>
      </w:r>
    </w:p>
    <w:p w14:paraId="10793777" w14:textId="77777777" w:rsidR="006F498B" w:rsidRPr="006F498B" w:rsidRDefault="006F498B" w:rsidP="006F498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static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void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main(String args[]){  </w:t>
      </w:r>
    </w:p>
    <w:p w14:paraId="15518176" w14:textId="77777777" w:rsidR="006F498B" w:rsidRPr="006F498B" w:rsidRDefault="006F498B" w:rsidP="006F498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  <w:r w:rsidRPr="006F498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//Creating HashSet and adding elements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72E04C4E" w14:textId="77777777" w:rsidR="006F498B" w:rsidRPr="006F498B" w:rsidRDefault="006F498B" w:rsidP="006F498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HashSet&lt;String&gt; set=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HashSet&lt;String&gt;();  </w:t>
      </w:r>
    </w:p>
    <w:p w14:paraId="21DC2E45" w14:textId="77777777" w:rsidR="006F498B" w:rsidRPr="006F498B" w:rsidRDefault="006F498B" w:rsidP="006F498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set.add(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"Ravi"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16E7D021" w14:textId="77777777" w:rsidR="006F498B" w:rsidRPr="006F498B" w:rsidRDefault="006F498B" w:rsidP="006F498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set.add(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"Vijay"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56284B44" w14:textId="77777777" w:rsidR="006F498B" w:rsidRPr="006F498B" w:rsidRDefault="006F498B" w:rsidP="006F498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set.add(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"Ravi"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62DC6244" w14:textId="77777777" w:rsidR="006F498B" w:rsidRPr="006F498B" w:rsidRDefault="006F498B" w:rsidP="006F498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set.add(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"Ajay"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3BB2C07E" w14:textId="77777777" w:rsidR="006F498B" w:rsidRPr="006F498B" w:rsidRDefault="006F498B" w:rsidP="006F498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  <w:r w:rsidRPr="006F498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//Traversing elements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538F69EE" w14:textId="77777777" w:rsidR="006F498B" w:rsidRPr="006F498B" w:rsidRDefault="006F498B" w:rsidP="006F498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Iterator&lt;String&gt; itr=set.iterator();  </w:t>
      </w:r>
    </w:p>
    <w:p w14:paraId="3FDFA63A" w14:textId="77777777" w:rsidR="006F498B" w:rsidRPr="006F498B" w:rsidRDefault="006F498B" w:rsidP="006F498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while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(itr.hasNext()){  </w:t>
      </w:r>
    </w:p>
    <w:p w14:paraId="01F8E5F3" w14:textId="77777777" w:rsidR="006F498B" w:rsidRPr="006F498B" w:rsidRDefault="006F498B" w:rsidP="006F498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System.out.println(itr.next());  </w:t>
      </w:r>
    </w:p>
    <w:p w14:paraId="449A5DD0" w14:textId="77777777" w:rsidR="006F498B" w:rsidRPr="006F498B" w:rsidRDefault="006F498B" w:rsidP="006F498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}  </w:t>
      </w:r>
    </w:p>
    <w:p w14:paraId="710DD9CA" w14:textId="77777777" w:rsidR="006F498B" w:rsidRPr="006F498B" w:rsidRDefault="006F498B" w:rsidP="006F498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}  </w:t>
      </w:r>
    </w:p>
    <w:p w14:paraId="3B691A70" w14:textId="77777777" w:rsidR="006F498B" w:rsidRPr="006F498B" w:rsidRDefault="006F498B" w:rsidP="006F498B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4A27FE7F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       Ajay</w:t>
      </w:r>
    </w:p>
    <w:p w14:paraId="7B5B36BC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       Vijay</w:t>
      </w:r>
    </w:p>
    <w:p w14:paraId="754FBA03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       Ravi</w:t>
      </w:r>
    </w:p>
    <w:p w14:paraId="0E9FFEB4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6F498B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Java HashSet example to remove elements</w:t>
      </w:r>
    </w:p>
    <w:p w14:paraId="2AFAEB60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Here, we see different ways to remove an element.</w:t>
      </w:r>
    </w:p>
    <w:p w14:paraId="77248D40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import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java.util.*;  </w:t>
      </w:r>
    </w:p>
    <w:p w14:paraId="504BC61D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HashSet3{  </w:t>
      </w:r>
    </w:p>
    <w:p w14:paraId="05FC15BD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static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void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main(String args[]){  </w:t>
      </w:r>
    </w:p>
    <w:p w14:paraId="32DAA6EA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HashSet&lt;String&gt; set=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HashSet&lt;String&gt;();  </w:t>
      </w:r>
    </w:p>
    <w:p w14:paraId="09421BC7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set.add(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"Ravi"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483060AF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set.add(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"Vijay"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02F9E6AE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set.add(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"Arun"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4813512A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set.add(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"Sumit"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281D9BB1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System.out.println(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"An initial list of elements: 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+set);  </w:t>
      </w:r>
    </w:p>
    <w:p w14:paraId="12EAA135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lastRenderedPageBreak/>
        <w:t>           </w:t>
      </w:r>
      <w:r w:rsidRPr="006F498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//Removing specific element from HashSet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4E3721CE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set.remove(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"Ravi"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3418B47A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System.out.println(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"After invoking remove(object) method: 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+set);  </w:t>
      </w:r>
    </w:p>
    <w:p w14:paraId="32D08197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HashSet&lt;String&gt; set1=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HashSet&lt;String&gt;();  </w:t>
      </w:r>
    </w:p>
    <w:p w14:paraId="04084C76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set1.add(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"Ajay"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4D69ECBC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set1.add(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"Gaurav"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73ABC608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set.addAll(set1);  </w:t>
      </w:r>
    </w:p>
    <w:p w14:paraId="1FD903AA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System.out.println(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"Updated List: 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+set);  </w:t>
      </w:r>
    </w:p>
    <w:p w14:paraId="636E53D1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r w:rsidRPr="006F498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//Removing all the new elements from HashSet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1A926892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set.removeAll(set1);  </w:t>
      </w:r>
    </w:p>
    <w:p w14:paraId="7DC2753D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System.out.println(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"After invoking removeAll() method: 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+set);  </w:t>
      </w:r>
    </w:p>
    <w:p w14:paraId="28189AF3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r w:rsidRPr="006F498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//Removing elements on the basis of specified condition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52FD246F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set.removeIf(str-&gt;str.contains(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"Vijay"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));    </w:t>
      </w:r>
    </w:p>
    <w:p w14:paraId="546B8D17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System.out.println(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"After invoking removeIf() method: 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+set);  </w:t>
      </w:r>
    </w:p>
    <w:p w14:paraId="3D10923C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r w:rsidRPr="006F498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//Removing all the elements available in the set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3FC6CA55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set.clear();  </w:t>
      </w:r>
    </w:p>
    <w:p w14:paraId="484D041B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System.out.println(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"After invoking clear() method: 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+set);  </w:t>
      </w:r>
    </w:p>
    <w:p w14:paraId="4DA368DC" w14:textId="77777777" w:rsidR="006F498B" w:rsidRPr="006F498B" w:rsidRDefault="006F498B" w:rsidP="006F498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}  </w:t>
      </w:r>
    </w:p>
    <w:p w14:paraId="10FA8CBA" w14:textId="77777777" w:rsidR="006F498B" w:rsidRPr="006F498B" w:rsidRDefault="006F498B" w:rsidP="006F498B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76F57603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An initial list of elements: [Vijay, Ravi, Arun, Sumit]</w:t>
      </w:r>
    </w:p>
    <w:p w14:paraId="41BD4501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After invoking remove(object) method: [Vijay, Arun, Sumit]</w:t>
      </w:r>
    </w:p>
    <w:p w14:paraId="150D1135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Updated List: [Vijay, Arun, Gaurav, Sumit, Ajay]</w:t>
      </w:r>
    </w:p>
    <w:p w14:paraId="3159C990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After invoking removeAll() method: [Vijay, Arun, Sumit]</w:t>
      </w:r>
    </w:p>
    <w:p w14:paraId="5C9672B3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After invoking removeIf() method: [Arun, Sumit]</w:t>
      </w:r>
    </w:p>
    <w:p w14:paraId="12BB319E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After invoking clear() method: []</w:t>
      </w:r>
    </w:p>
    <w:p w14:paraId="326B4627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6F498B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Java HashSet from another Collection</w:t>
      </w:r>
    </w:p>
    <w:p w14:paraId="586F1225" w14:textId="77777777" w:rsidR="006F498B" w:rsidRPr="006F498B" w:rsidRDefault="006F498B" w:rsidP="006F498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import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java.util.*;  </w:t>
      </w:r>
    </w:p>
    <w:p w14:paraId="3817F653" w14:textId="77777777" w:rsidR="006F498B" w:rsidRPr="006F498B" w:rsidRDefault="006F498B" w:rsidP="006F498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HashSet4{  </w:t>
      </w:r>
    </w:p>
    <w:p w14:paraId="0A51A2AD" w14:textId="77777777" w:rsidR="006F498B" w:rsidRPr="006F498B" w:rsidRDefault="006F498B" w:rsidP="006F498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static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void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main(String args[]){  </w:t>
      </w:r>
    </w:p>
    <w:p w14:paraId="78DA7620" w14:textId="77777777" w:rsidR="006F498B" w:rsidRPr="006F498B" w:rsidRDefault="006F498B" w:rsidP="006F498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ArrayList&lt;String&gt; list=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ArrayList&lt;String&gt;();  </w:t>
      </w:r>
    </w:p>
    <w:p w14:paraId="6FF29B10" w14:textId="77777777" w:rsidR="006F498B" w:rsidRPr="006F498B" w:rsidRDefault="006F498B" w:rsidP="006F498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list.add(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"Ravi"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4933B550" w14:textId="77777777" w:rsidR="006F498B" w:rsidRPr="006F498B" w:rsidRDefault="006F498B" w:rsidP="006F498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list.add(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"Vijay"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5FBFABAE" w14:textId="77777777" w:rsidR="006F498B" w:rsidRPr="006F498B" w:rsidRDefault="006F498B" w:rsidP="006F498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list.add(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"Ajay"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572A2872" w14:textId="77777777" w:rsidR="006F498B" w:rsidRPr="006F498B" w:rsidRDefault="006F498B" w:rsidP="006F498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</w:t>
      </w:r>
    </w:p>
    <w:p w14:paraId="075E8F62" w14:textId="77777777" w:rsidR="006F498B" w:rsidRPr="006F498B" w:rsidRDefault="006F498B" w:rsidP="006F498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HashSet&lt;String&gt; set=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HashSet(list);  </w:t>
      </w:r>
    </w:p>
    <w:p w14:paraId="51AF60A4" w14:textId="77777777" w:rsidR="006F498B" w:rsidRPr="006F498B" w:rsidRDefault="006F498B" w:rsidP="006F498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set.add(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"Gaurav"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501B5CB4" w14:textId="77777777" w:rsidR="006F498B" w:rsidRPr="006F498B" w:rsidRDefault="006F498B" w:rsidP="006F498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Iterator&lt;String&gt; i=set.iterator();  </w:t>
      </w:r>
    </w:p>
    <w:p w14:paraId="44C03929" w14:textId="77777777" w:rsidR="006F498B" w:rsidRPr="006F498B" w:rsidRDefault="006F498B" w:rsidP="006F498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lastRenderedPageBreak/>
        <w:t>          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while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(i.hasNext())  </w:t>
      </w:r>
    </w:p>
    <w:p w14:paraId="1D5DB695" w14:textId="77777777" w:rsidR="006F498B" w:rsidRPr="006F498B" w:rsidRDefault="006F498B" w:rsidP="006F498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{  </w:t>
      </w:r>
    </w:p>
    <w:p w14:paraId="2F32400E" w14:textId="77777777" w:rsidR="006F498B" w:rsidRPr="006F498B" w:rsidRDefault="006F498B" w:rsidP="006F498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System.out.println(i.next());  </w:t>
      </w:r>
    </w:p>
    <w:p w14:paraId="35D02F54" w14:textId="77777777" w:rsidR="006F498B" w:rsidRPr="006F498B" w:rsidRDefault="006F498B" w:rsidP="006F498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}  </w:t>
      </w:r>
    </w:p>
    <w:p w14:paraId="0EB485FB" w14:textId="77777777" w:rsidR="006F498B" w:rsidRPr="006F498B" w:rsidRDefault="006F498B" w:rsidP="006F498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}  </w:t>
      </w:r>
    </w:p>
    <w:p w14:paraId="3E84A734" w14:textId="77777777" w:rsidR="006F498B" w:rsidRPr="006F498B" w:rsidRDefault="006F498B" w:rsidP="006F498B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020F5880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Vijay</w:t>
      </w:r>
    </w:p>
    <w:p w14:paraId="21C2DB7A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Ravi</w:t>
      </w:r>
    </w:p>
    <w:p w14:paraId="4B6A9AE8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Gaurav</w:t>
      </w:r>
    </w:p>
    <w:p w14:paraId="53C5A0FA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Ajay</w:t>
      </w:r>
    </w:p>
    <w:p w14:paraId="5FBD89D5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6F498B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Java HashSet Example: Book</w:t>
      </w:r>
    </w:p>
    <w:p w14:paraId="055DA99E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Let's see a HashSet example where we are adding books to set and printing all the books.</w:t>
      </w:r>
    </w:p>
    <w:p w14:paraId="7540C1D3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import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java.util.*;  </w:t>
      </w:r>
    </w:p>
    <w:p w14:paraId="5058BB08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Book {  </w:t>
      </w:r>
    </w:p>
    <w:p w14:paraId="770BF3A6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int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id;  </w:t>
      </w:r>
    </w:p>
    <w:p w14:paraId="208F2E07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String name,author,publisher;  </w:t>
      </w:r>
    </w:p>
    <w:p w14:paraId="2FE58CCC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int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quantity;  </w:t>
      </w:r>
    </w:p>
    <w:p w14:paraId="1457482D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Book(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int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id, String name, String author, String publisher,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int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quantity) {  </w:t>
      </w:r>
    </w:p>
    <w:p w14:paraId="7378A68F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this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.id = id;  </w:t>
      </w:r>
    </w:p>
    <w:p w14:paraId="769AAF56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this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.name = name;  </w:t>
      </w:r>
    </w:p>
    <w:p w14:paraId="27456BF5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this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.author = author;  </w:t>
      </w:r>
    </w:p>
    <w:p w14:paraId="2D4B5745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this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.publisher = publisher;  </w:t>
      </w:r>
    </w:p>
    <w:p w14:paraId="3E5FAD8F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this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.quantity = quantity;  </w:t>
      </w:r>
    </w:p>
    <w:p w14:paraId="77922954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3D486850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1DD69503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HashSetExample {  </w:t>
      </w:r>
    </w:p>
    <w:p w14:paraId="4C1F66A9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static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void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main(String[] args) {  </w:t>
      </w:r>
    </w:p>
    <w:p w14:paraId="6BB241AD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HashSet&lt;Book&gt; set=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HashSet&lt;Book&gt;();  </w:t>
      </w:r>
    </w:p>
    <w:p w14:paraId="308E7359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6F498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//Creating Books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63EBED94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Book b1=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Book(</w:t>
      </w:r>
      <w:r w:rsidRPr="006F498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101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"Let us C"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"Yashwant Kanetkar"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"BPB"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6F498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8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6D063535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Book b2=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Book(</w:t>
      </w:r>
      <w:r w:rsidRPr="006F498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102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"Data Communications &amp; Networking"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"Forouzan"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"Mc Graw Hill"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6F498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4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2234286B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Book b3=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Book(</w:t>
      </w:r>
      <w:r w:rsidRPr="006F498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103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"Operating System"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"Galvin"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"Wiley"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6F498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6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45FF5595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6F498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//Adding Books to HashSet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6F82FE42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lastRenderedPageBreak/>
        <w:t>    set.add(b1);  </w:t>
      </w:r>
    </w:p>
    <w:p w14:paraId="0F610E9C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set.add(b2);  </w:t>
      </w:r>
    </w:p>
    <w:p w14:paraId="197A280D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set.add(b3);  </w:t>
      </w:r>
    </w:p>
    <w:p w14:paraId="7E5F4918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6F498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//Traversing HashSet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28841DC6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6F49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for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(Book b:set){  </w:t>
      </w:r>
    </w:p>
    <w:p w14:paraId="6F76F8BD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System.out.println(b.id+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 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+b.name+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 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+b.author+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 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+b.publisher+</w:t>
      </w:r>
      <w:r w:rsidRPr="006F49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 "</w:t>
      </w: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+b.quantity);  </w:t>
      </w:r>
    </w:p>
    <w:p w14:paraId="42315343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}  </w:t>
      </w:r>
    </w:p>
    <w:p w14:paraId="7953FAB1" w14:textId="77777777" w:rsidR="006F498B" w:rsidRPr="006F498B" w:rsidRDefault="006F498B" w:rsidP="006F498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25C551D6" w14:textId="77777777" w:rsidR="006F498B" w:rsidRPr="006F498B" w:rsidRDefault="006F498B" w:rsidP="006F498B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1DE14A33" w14:textId="77777777" w:rsidR="006F498B" w:rsidRPr="006F498B" w:rsidRDefault="006F498B" w:rsidP="006F498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6F498B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Output:</w:t>
      </w:r>
    </w:p>
    <w:p w14:paraId="66E836A1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101 Let us C Yashwant Kanetkar BPB 8</w:t>
      </w:r>
    </w:p>
    <w:p w14:paraId="7584AFDA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102 Data Communications &amp; Networking Forouzan Mc Graw Hill 4</w:t>
      </w:r>
    </w:p>
    <w:p w14:paraId="7E5B3793" w14:textId="77777777" w:rsidR="006F498B" w:rsidRPr="006F498B" w:rsidRDefault="006F498B" w:rsidP="006F498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6F498B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103 Operating System Galvin Wiley 6</w:t>
      </w:r>
    </w:p>
    <w:p w14:paraId="0C700C80" w14:textId="77777777" w:rsidR="002F0FC9" w:rsidRDefault="002F0FC9"/>
    <w:sectPr w:rsidR="002F0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7568"/>
    <w:multiLevelType w:val="multilevel"/>
    <w:tmpl w:val="DF5661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83A694C"/>
    <w:multiLevelType w:val="multilevel"/>
    <w:tmpl w:val="C6207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B22BC"/>
    <w:multiLevelType w:val="multilevel"/>
    <w:tmpl w:val="6440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61B1C"/>
    <w:multiLevelType w:val="multilevel"/>
    <w:tmpl w:val="533A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A2C2F"/>
    <w:multiLevelType w:val="multilevel"/>
    <w:tmpl w:val="6E508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8D7FB8"/>
    <w:multiLevelType w:val="multilevel"/>
    <w:tmpl w:val="0740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6F7D39"/>
    <w:multiLevelType w:val="multilevel"/>
    <w:tmpl w:val="8044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485248">
    <w:abstractNumId w:val="0"/>
  </w:num>
  <w:num w:numId="2" w16cid:durableId="2089615578">
    <w:abstractNumId w:val="5"/>
  </w:num>
  <w:num w:numId="3" w16cid:durableId="1204487598">
    <w:abstractNumId w:val="3"/>
  </w:num>
  <w:num w:numId="4" w16cid:durableId="492448431">
    <w:abstractNumId w:val="4"/>
  </w:num>
  <w:num w:numId="5" w16cid:durableId="668407636">
    <w:abstractNumId w:val="1"/>
  </w:num>
  <w:num w:numId="6" w16cid:durableId="464323028">
    <w:abstractNumId w:val="2"/>
  </w:num>
  <w:num w:numId="7" w16cid:durableId="14469984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8B"/>
    <w:rsid w:val="002F0FC9"/>
    <w:rsid w:val="006F498B"/>
    <w:rsid w:val="00C14EAB"/>
    <w:rsid w:val="00E309EB"/>
    <w:rsid w:val="00EB007B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31BF"/>
  <w15:chartTrackingRefBased/>
  <w15:docId w15:val="{2EB55F09-9F15-4621-9A27-13DA7D8C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4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ing2">
    <w:name w:val="heading 2"/>
    <w:basedOn w:val="Normal"/>
    <w:link w:val="Heading2Char"/>
    <w:uiPriority w:val="9"/>
    <w:qFormat/>
    <w:rsid w:val="006F4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6F49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98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F498B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F498B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6F4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6F498B"/>
    <w:rPr>
      <w:b/>
      <w:bCs/>
    </w:rPr>
  </w:style>
  <w:style w:type="character" w:customStyle="1" w:styleId="vjs-control-text">
    <w:name w:val="vjs-control-text"/>
    <w:basedOn w:val="DefaultParagraphFont"/>
    <w:rsid w:val="006F498B"/>
  </w:style>
  <w:style w:type="character" w:styleId="Hyperlink">
    <w:name w:val="Hyperlink"/>
    <w:basedOn w:val="DefaultParagraphFont"/>
    <w:uiPriority w:val="99"/>
    <w:semiHidden/>
    <w:unhideWhenUsed/>
    <w:rsid w:val="006F498B"/>
    <w:rPr>
      <w:color w:val="0000FF"/>
      <w:u w:val="single"/>
    </w:rPr>
  </w:style>
  <w:style w:type="paragraph" w:customStyle="1" w:styleId="alt">
    <w:name w:val="alt"/>
    <w:basedOn w:val="Normal"/>
    <w:rsid w:val="006F4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keyword">
    <w:name w:val="keyword"/>
    <w:basedOn w:val="DefaultParagraphFont"/>
    <w:rsid w:val="006F498B"/>
  </w:style>
  <w:style w:type="character" w:customStyle="1" w:styleId="comment">
    <w:name w:val="comment"/>
    <w:basedOn w:val="DefaultParagraphFont"/>
    <w:rsid w:val="006F498B"/>
  </w:style>
  <w:style w:type="character" w:customStyle="1" w:styleId="string">
    <w:name w:val="string"/>
    <w:basedOn w:val="DefaultParagraphFont"/>
    <w:rsid w:val="006F49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98B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number">
    <w:name w:val="number"/>
    <w:basedOn w:val="DefaultParagraphFont"/>
    <w:rsid w:val="006F4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89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2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8614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488737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249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952938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6643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1867389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082365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3745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12029140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320716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388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7091205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679970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387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5399938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524452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319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hashset-clone-method" TargetMode="External"/><Relationship Id="rId13" Type="http://schemas.openxmlformats.org/officeDocument/2006/relationships/hyperlink" Target="https://www.javatpoint.com/java-hashset-size-meth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hashset-clear-method" TargetMode="External"/><Relationship Id="rId12" Type="http://schemas.openxmlformats.org/officeDocument/2006/relationships/hyperlink" Target="https://www.javatpoint.com/java-hashset-remove-metho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hashset-add-method" TargetMode="External"/><Relationship Id="rId11" Type="http://schemas.openxmlformats.org/officeDocument/2006/relationships/hyperlink" Target="https://www.javatpoint.com/java-hashset-iterator-metho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javatpoint.com/java-hashset-isempty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hashset-contains-method" TargetMode="External"/><Relationship Id="rId14" Type="http://schemas.openxmlformats.org/officeDocument/2006/relationships/hyperlink" Target="https://www.javatpoint.com/java-hashset-spliterator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lakshminagareshma5555@gmail.com</dc:creator>
  <cp:keywords/>
  <dc:description/>
  <cp:lastModifiedBy>lakshminagareshma5555@gmail.com</cp:lastModifiedBy>
  <cp:revision>2</cp:revision>
  <dcterms:created xsi:type="dcterms:W3CDTF">2023-02-27T09:28:00Z</dcterms:created>
  <dcterms:modified xsi:type="dcterms:W3CDTF">2023-02-27T09:29:00Z</dcterms:modified>
</cp:coreProperties>
</file>